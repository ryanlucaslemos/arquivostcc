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0B005" w14:textId="77777777" w:rsidR="005C46E8" w:rsidRDefault="0098085C">
      <w:r>
        <w:t>Tema</w:t>
      </w:r>
    </w:p>
    <w:p w14:paraId="729DBC9B" w14:textId="77777777" w:rsidR="0098085C" w:rsidRDefault="0098085C" w:rsidP="00C826A9">
      <w:pPr>
        <w:ind w:firstLine="708"/>
      </w:pPr>
      <w:r>
        <w:t xml:space="preserve">Desenvolvimento </w:t>
      </w:r>
      <w:r w:rsidRPr="00EB1513">
        <w:rPr>
          <w:i/>
        </w:rPr>
        <w:t>web</w:t>
      </w:r>
      <w:r>
        <w:t xml:space="preserve"> </w:t>
      </w:r>
    </w:p>
    <w:p w14:paraId="28596BD7" w14:textId="77777777" w:rsidR="0098085C" w:rsidRDefault="0098085C">
      <w:r>
        <w:t>Problema</w:t>
      </w:r>
    </w:p>
    <w:p w14:paraId="098ACF61" w14:textId="77777777" w:rsidR="0098085C" w:rsidRDefault="00C826A9">
      <w:r>
        <w:tab/>
      </w:r>
      <w:r w:rsidR="00396EF5">
        <w:t xml:space="preserve">Qual o impacto </w:t>
      </w:r>
      <w:r w:rsidR="00251067">
        <w:t xml:space="preserve">de </w:t>
      </w:r>
      <w:proofErr w:type="gramStart"/>
      <w:r w:rsidR="00251067">
        <w:t xml:space="preserve">um ambiente </w:t>
      </w:r>
      <w:r w:rsidR="002A392B" w:rsidRPr="00EB1513">
        <w:rPr>
          <w:i/>
        </w:rPr>
        <w:t>web</w:t>
      </w:r>
      <w:proofErr w:type="gramEnd"/>
      <w:r w:rsidR="00251067">
        <w:t xml:space="preserve"> </w:t>
      </w:r>
      <w:r w:rsidR="003877B1">
        <w:t xml:space="preserve">voltado para o processo de aprendizagem educacional </w:t>
      </w:r>
      <w:r w:rsidR="00251067">
        <w:t>em uma escola de línguas estrangeiras?</w:t>
      </w:r>
    </w:p>
    <w:p w14:paraId="2D427F86" w14:textId="77777777" w:rsidR="0098085C" w:rsidRDefault="0098085C">
      <w:r>
        <w:t>Objetivos:</w:t>
      </w:r>
    </w:p>
    <w:p w14:paraId="6B2315DD" w14:textId="77777777" w:rsidR="0098085C" w:rsidRDefault="0098085C" w:rsidP="00C826A9">
      <w:pPr>
        <w:ind w:firstLine="708"/>
      </w:pPr>
      <w:r>
        <w:t>Geral</w:t>
      </w:r>
    </w:p>
    <w:p w14:paraId="3C0AA57D" w14:textId="22D238D8" w:rsidR="00C826A9" w:rsidRDefault="000430BA" w:rsidP="00B05A6F">
      <w:pPr>
        <w:ind w:left="708" w:firstLine="708"/>
      </w:pPr>
      <w:r w:rsidRPr="000430BA">
        <w:t>Desenvolv</w:t>
      </w:r>
      <w:r>
        <w:t>er</w:t>
      </w:r>
      <w:r w:rsidRPr="000430BA">
        <w:t xml:space="preserve"> ambiente </w:t>
      </w:r>
      <w:r w:rsidR="003877B1">
        <w:rPr>
          <w:i/>
        </w:rPr>
        <w:t>web</w:t>
      </w:r>
      <w:r w:rsidR="003877B1" w:rsidRPr="000430BA">
        <w:t xml:space="preserve"> </w:t>
      </w:r>
      <w:r w:rsidR="00F71701">
        <w:t>para</w:t>
      </w:r>
      <w:r w:rsidR="006224DB">
        <w:t xml:space="preserve"> </w:t>
      </w:r>
      <w:ins w:id="0" w:author="Ryan Lemos" w:date="2018-08-27T07:29:00Z">
        <w:r w:rsidR="006224DB">
          <w:t>auxiliar no</w:t>
        </w:r>
      </w:ins>
      <w:r w:rsidR="00F71701">
        <w:t xml:space="preserve"> </w:t>
      </w:r>
      <w:r w:rsidR="003877B1">
        <w:t xml:space="preserve">processo de aprendizagem </w:t>
      </w:r>
      <w:r w:rsidR="00F71701">
        <w:t>de</w:t>
      </w:r>
      <w:r w:rsidRPr="000430BA">
        <w:t xml:space="preserve"> línguas estrangeiras</w:t>
      </w:r>
      <w:r w:rsidR="00F71701">
        <w:t xml:space="preserve"> para a escola </w:t>
      </w:r>
      <w:proofErr w:type="spellStart"/>
      <w:r w:rsidR="00F71701" w:rsidRPr="00F71701">
        <w:rPr>
          <w:i/>
        </w:rPr>
        <w:t>Internation</w:t>
      </w:r>
      <w:proofErr w:type="spellEnd"/>
      <w:r w:rsidR="00F71701" w:rsidRPr="00F71701">
        <w:rPr>
          <w:i/>
        </w:rPr>
        <w:t xml:space="preserve"> </w:t>
      </w:r>
      <w:proofErr w:type="spellStart"/>
      <w:r w:rsidR="00F71701" w:rsidRPr="00F71701">
        <w:rPr>
          <w:i/>
        </w:rPr>
        <w:t>English</w:t>
      </w:r>
      <w:proofErr w:type="spellEnd"/>
      <w:r w:rsidR="00F71701" w:rsidRPr="00F71701">
        <w:rPr>
          <w:i/>
        </w:rPr>
        <w:t xml:space="preserve"> Center</w:t>
      </w:r>
      <w:r w:rsidR="00F71701">
        <w:t xml:space="preserve"> (ILC)</w:t>
      </w:r>
    </w:p>
    <w:p w14:paraId="7F7B7CF4" w14:textId="77777777" w:rsidR="0098085C" w:rsidRDefault="0098085C" w:rsidP="00C826A9">
      <w:pPr>
        <w:ind w:firstLine="708"/>
      </w:pPr>
      <w:r>
        <w:t>Específicos</w:t>
      </w:r>
      <w:bookmarkStart w:id="1" w:name="_GoBack"/>
      <w:bookmarkEnd w:id="1"/>
    </w:p>
    <w:p w14:paraId="3F75A6F5" w14:textId="7FE91EA6" w:rsidR="003877B1" w:rsidDel="006224DB" w:rsidRDefault="003877B1" w:rsidP="00530AC3">
      <w:pPr>
        <w:pStyle w:val="PargrafodaLista"/>
        <w:numPr>
          <w:ilvl w:val="0"/>
          <w:numId w:val="1"/>
        </w:numPr>
        <w:rPr>
          <w:del w:id="2" w:author="Ryan Lemos" w:date="2018-08-27T07:29:00Z"/>
        </w:rPr>
      </w:pPr>
      <w:del w:id="3" w:author="Ryan Lemos" w:date="2018-08-27T07:29:00Z">
        <w:r w:rsidDel="006224DB">
          <w:delText>Auxiliar processo de aprendizagem de línguas estrangeiras;</w:delText>
        </w:r>
      </w:del>
    </w:p>
    <w:p w14:paraId="1F92EAD5" w14:textId="77777777" w:rsidR="00B05A6F" w:rsidRDefault="00F71701" w:rsidP="00530AC3">
      <w:pPr>
        <w:pStyle w:val="PargrafodaLista"/>
        <w:numPr>
          <w:ilvl w:val="0"/>
          <w:numId w:val="1"/>
        </w:numPr>
      </w:pPr>
      <w:r>
        <w:t>Disponibilizar mater</w:t>
      </w:r>
      <w:r w:rsidR="00FA02E4">
        <w:t>iais e exercícios para os alunos</w:t>
      </w:r>
      <w:r w:rsidR="003877B1">
        <w:t>;</w:t>
      </w:r>
    </w:p>
    <w:p w14:paraId="6247C172" w14:textId="77777777" w:rsidR="00FA02E4" w:rsidRDefault="000A2CD0" w:rsidP="00530AC3">
      <w:pPr>
        <w:pStyle w:val="PargrafodaLista"/>
        <w:numPr>
          <w:ilvl w:val="0"/>
          <w:numId w:val="1"/>
        </w:numPr>
      </w:pPr>
      <w:r>
        <w:t>Confeccionar provas a partir de um banco de quest</w:t>
      </w:r>
      <w:r w:rsidR="00264655">
        <w:t>ões</w:t>
      </w:r>
      <w:r w:rsidR="003877B1">
        <w:t>;</w:t>
      </w:r>
    </w:p>
    <w:p w14:paraId="75D52AF9" w14:textId="77777777" w:rsidR="00264655" w:rsidRDefault="000159B3" w:rsidP="00530AC3">
      <w:pPr>
        <w:pStyle w:val="PargrafodaLista"/>
        <w:numPr>
          <w:ilvl w:val="0"/>
          <w:numId w:val="1"/>
        </w:numPr>
      </w:pPr>
      <w:r>
        <w:t>Corrigir provas</w:t>
      </w:r>
      <w:r w:rsidR="00144A5C">
        <w:t xml:space="preserve"> feitas </w:t>
      </w:r>
      <w:r w:rsidR="00144A5C" w:rsidRPr="00530AC3">
        <w:rPr>
          <w:i/>
        </w:rPr>
        <w:t>on</w:t>
      </w:r>
      <w:r w:rsidR="003877B1" w:rsidRPr="00530AC3">
        <w:rPr>
          <w:i/>
        </w:rPr>
        <w:t>-</w:t>
      </w:r>
      <w:r w:rsidR="00144A5C" w:rsidRPr="00530AC3">
        <w:rPr>
          <w:i/>
        </w:rPr>
        <w:t>line</w:t>
      </w:r>
      <w:r w:rsidR="003877B1">
        <w:rPr>
          <w:i/>
        </w:rPr>
        <w:t>.</w:t>
      </w:r>
    </w:p>
    <w:sectPr w:rsidR="002646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D87C27"/>
    <w:multiLevelType w:val="hybridMultilevel"/>
    <w:tmpl w:val="8F88BC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yan Lemos">
    <w15:presenceInfo w15:providerId="Windows Live" w15:userId="3da0078956b5c6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085C"/>
    <w:rsid w:val="000159B3"/>
    <w:rsid w:val="000430BA"/>
    <w:rsid w:val="000A2CD0"/>
    <w:rsid w:val="00144A5C"/>
    <w:rsid w:val="00147A98"/>
    <w:rsid w:val="001E6EA8"/>
    <w:rsid w:val="00251067"/>
    <w:rsid w:val="00264655"/>
    <w:rsid w:val="002A392B"/>
    <w:rsid w:val="002A51A2"/>
    <w:rsid w:val="00302D09"/>
    <w:rsid w:val="003877B1"/>
    <w:rsid w:val="00396EF5"/>
    <w:rsid w:val="00530AC3"/>
    <w:rsid w:val="005C46E8"/>
    <w:rsid w:val="00612C65"/>
    <w:rsid w:val="006224DB"/>
    <w:rsid w:val="00822C40"/>
    <w:rsid w:val="00923480"/>
    <w:rsid w:val="0098085C"/>
    <w:rsid w:val="00AB00B5"/>
    <w:rsid w:val="00B05A6F"/>
    <w:rsid w:val="00C826A9"/>
    <w:rsid w:val="00EB1513"/>
    <w:rsid w:val="00F71701"/>
    <w:rsid w:val="00FA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C015"/>
  <w15:docId w15:val="{FF3FE458-7F5A-462A-B22B-D411D619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C65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12C65"/>
    <w:pPr>
      <w:keepNext/>
      <w:keepLines/>
      <w:spacing w:before="240" w:after="0"/>
      <w:outlineLvl w:val="0"/>
    </w:pPr>
    <w:rPr>
      <w:rFonts w:eastAsiaTheme="majorEastAsia" w:cstheme="majorBidi"/>
      <w:b/>
      <w:caps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2C65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TtuloPrimrio">
    <w:name w:val="Título Primário"/>
    <w:basedOn w:val="Ttulo1"/>
    <w:next w:val="Normal"/>
    <w:qFormat/>
    <w:rsid w:val="00822C40"/>
    <w:pPr>
      <w:jc w:val="left"/>
    </w:pPr>
  </w:style>
  <w:style w:type="paragraph" w:customStyle="1" w:styleId="TtuloSecundrio">
    <w:name w:val="Título Secundário"/>
    <w:basedOn w:val="TtuloPrimrio"/>
    <w:next w:val="Normal"/>
    <w:qFormat/>
    <w:rsid w:val="00822C40"/>
    <w:rPr>
      <w:b w:val="0"/>
    </w:rPr>
  </w:style>
  <w:style w:type="paragraph" w:customStyle="1" w:styleId="Ttulotercirio">
    <w:name w:val="Título terciário"/>
    <w:basedOn w:val="TtuloSecundrio"/>
    <w:next w:val="Normal"/>
    <w:qFormat/>
    <w:rsid w:val="00822C40"/>
    <w:rPr>
      <w:b/>
      <w:caps w:val="0"/>
    </w:rPr>
  </w:style>
  <w:style w:type="paragraph" w:customStyle="1" w:styleId="Ttuloquinrio">
    <w:name w:val="Título quinário"/>
    <w:basedOn w:val="Normal"/>
    <w:next w:val="Normal"/>
    <w:qFormat/>
    <w:rsid w:val="00822C40"/>
    <w:pPr>
      <w:keepNext/>
      <w:keepLines/>
      <w:spacing w:before="240" w:after="0"/>
      <w:jc w:val="left"/>
      <w:outlineLvl w:val="0"/>
    </w:pPr>
    <w:rPr>
      <w:rFonts w:eastAsiaTheme="majorEastAsia" w:cstheme="majorBidi"/>
      <w:i/>
      <w:szCs w:val="32"/>
    </w:rPr>
  </w:style>
  <w:style w:type="paragraph" w:customStyle="1" w:styleId="Ttuloquaternrio">
    <w:name w:val="Título quaternário"/>
    <w:basedOn w:val="Ttulotercirio"/>
    <w:next w:val="Normal"/>
    <w:qFormat/>
    <w:rsid w:val="00822C40"/>
    <w:rPr>
      <w:b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7B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877B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B00B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B00B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B00B5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B00B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B00B5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AA21C2E3-4474-41E9-B8F2-49163B5F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Lemos</dc:creator>
  <cp:keywords/>
  <dc:description/>
  <cp:lastModifiedBy>Ryan Lemos</cp:lastModifiedBy>
  <cp:revision>7</cp:revision>
  <dcterms:created xsi:type="dcterms:W3CDTF">2018-08-24T23:40:00Z</dcterms:created>
  <dcterms:modified xsi:type="dcterms:W3CDTF">2018-08-27T10:29:00Z</dcterms:modified>
</cp:coreProperties>
</file>