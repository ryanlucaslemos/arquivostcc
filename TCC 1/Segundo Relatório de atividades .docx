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0E3E" w14:textId="77777777" w:rsidR="00957814" w:rsidRPr="00142F1A" w:rsidRDefault="00C05018" w:rsidP="0095781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162670410"/>
      <w:r w:rsidRPr="00C05018">
        <w:rPr>
          <w:rFonts w:ascii="Arial" w:hAnsi="Arial" w:cs="Arial"/>
          <w:b/>
          <w:sz w:val="28"/>
          <w:szCs w:val="28"/>
        </w:rPr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</w:p>
    <w:bookmarkEnd w:id="0"/>
    <w:p w14:paraId="33FE2635" w14:textId="77777777" w:rsidR="00957814" w:rsidRPr="0044424B" w:rsidRDefault="00957814" w:rsidP="00957814">
      <w:pPr>
        <w:rPr>
          <w:rFonts w:ascii="Arial" w:hAnsi="Arial" w:cs="Arial"/>
        </w:rPr>
      </w:pPr>
    </w:p>
    <w:tbl>
      <w:tblPr>
        <w:tblW w:w="960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  <w:tblPrChange w:id="1" w:author="Ryan Lemos" w:date="2019-04-01T22:40:00Z">
          <w:tblPr>
            <w:tblW w:w="9288" w:type="dxa"/>
            <w:tbl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6066"/>
        <w:gridCol w:w="3543"/>
        <w:tblGridChange w:id="2">
          <w:tblGrid>
            <w:gridCol w:w="4644"/>
            <w:gridCol w:w="4644"/>
          </w:tblGrid>
        </w:tblGridChange>
      </w:tblGrid>
      <w:tr w:rsidR="00957814" w:rsidRPr="0044424B" w14:paraId="7733C0DF" w14:textId="77777777" w:rsidTr="00D7742C">
        <w:tc>
          <w:tcPr>
            <w:tcW w:w="9609" w:type="dxa"/>
            <w:gridSpan w:val="2"/>
            <w:tcBorders>
              <w:bottom w:val="single" w:sz="12" w:space="0" w:color="auto"/>
            </w:tcBorders>
            <w:tcPrChange w:id="3" w:author="Ryan Lemos" w:date="2019-04-01T22:40:00Z">
              <w:tcPr>
                <w:tcW w:w="9288" w:type="dxa"/>
                <w:gridSpan w:val="2"/>
                <w:tcBorders>
                  <w:bottom w:val="single" w:sz="12" w:space="0" w:color="auto"/>
                </w:tcBorders>
              </w:tcPr>
            </w:tcPrChange>
          </w:tcPr>
          <w:p w14:paraId="380C963F" w14:textId="77777777" w:rsidR="00957814" w:rsidRPr="0044424B" w:rsidRDefault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ind w:right="37"/>
              <w:jc w:val="center"/>
              <w:rPr>
                <w:rFonts w:ascii="Arial" w:hAnsi="Arial" w:cs="Arial"/>
                <w:sz w:val="20"/>
              </w:rPr>
              <w:pPrChange w:id="4" w:author="Ryan Lemos" w:date="2019-04-01T22:40:00Z">
                <w:pPr>
                  <w:pStyle w:val="Recuodecorpodetexto2"/>
                  <w:pBdr>
                    <w:top w:val="single" w:sz="4" w:space="1" w:color="auto"/>
                    <w:left w:val="single" w:sz="4" w:space="4" w:color="auto"/>
                    <w:right w:val="single" w:sz="4" w:space="4" w:color="auto"/>
                  </w:pBdr>
                  <w:shd w:val="clear" w:color="auto" w:fill="E0E0E0"/>
                  <w:tabs>
                    <w:tab w:val="left" w:pos="2500"/>
                  </w:tabs>
                  <w:spacing w:line="240" w:lineRule="auto"/>
                  <w:jc w:val="center"/>
                </w:pPr>
              </w:pPrChange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14:paraId="55ECC44E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14:paraId="689B2185" w14:textId="77777777" w:rsidTr="00D7742C">
        <w:tc>
          <w:tcPr>
            <w:tcW w:w="6066" w:type="dxa"/>
            <w:tcBorders>
              <w:top w:val="single" w:sz="12" w:space="0" w:color="auto"/>
              <w:bottom w:val="single" w:sz="12" w:space="0" w:color="auto"/>
            </w:tcBorders>
            <w:tcPrChange w:id="5" w:author="Ryan Lemos" w:date="2019-04-01T22:40:00Z">
              <w:tcPr>
                <w:tcW w:w="4644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177B115E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tcPrChange w:id="6" w:author="Ryan Lemos" w:date="2019-04-01T22:40:00Z">
              <w:tcPr>
                <w:tcW w:w="4644" w:type="dxa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6755FB6B" w14:textId="77777777" w:rsidR="00957814" w:rsidRPr="0044424B" w:rsidRDefault="00957814" w:rsidP="00785FF5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  <w:pPrChange w:id="7" w:author="Ryan Lemos" w:date="2019-04-28T11:01:00Z">
                <w:pPr>
                  <w:pStyle w:val="Recuodecorpodetexto2"/>
                  <w:spacing w:line="240" w:lineRule="auto"/>
                  <w:jc w:val="center"/>
                </w:pPr>
              </w:pPrChange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14:paraId="1C7C19B4" w14:textId="77777777" w:rsidTr="00D7742C">
        <w:tc>
          <w:tcPr>
            <w:tcW w:w="9609" w:type="dxa"/>
            <w:gridSpan w:val="2"/>
            <w:tcBorders>
              <w:top w:val="single" w:sz="12" w:space="0" w:color="auto"/>
              <w:bottom w:val="single" w:sz="12" w:space="0" w:color="auto"/>
            </w:tcBorders>
            <w:tcPrChange w:id="8" w:author="Ryan Lemos" w:date="2019-04-01T22:40:00Z">
              <w:tcPr>
                <w:tcW w:w="9288" w:type="dxa"/>
                <w:gridSpan w:val="2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2261C981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14:paraId="01EA27C3" w14:textId="77777777" w:rsidTr="00D7742C">
        <w:tc>
          <w:tcPr>
            <w:tcW w:w="6066" w:type="dxa"/>
            <w:tcBorders>
              <w:top w:val="single" w:sz="12" w:space="0" w:color="auto"/>
            </w:tcBorders>
            <w:tcPrChange w:id="9" w:author="Ryan Lemos" w:date="2019-04-01T22:40:00Z">
              <w:tcPr>
                <w:tcW w:w="4644" w:type="dxa"/>
                <w:tcBorders>
                  <w:top w:val="single" w:sz="12" w:space="0" w:color="auto"/>
                </w:tcBorders>
              </w:tcPr>
            </w:tcPrChange>
          </w:tcPr>
          <w:p w14:paraId="5FF2DEF0" w14:textId="77777777"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  <w:tcPrChange w:id="10" w:author="Ryan Lemos" w:date="2019-04-01T22:40:00Z">
              <w:tcPr>
                <w:tcW w:w="4644" w:type="dxa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035F8125" w14:textId="77777777" w:rsidR="00957814" w:rsidRPr="0044424B" w:rsidRDefault="00957814" w:rsidP="00785FF5">
            <w:pPr>
              <w:pStyle w:val="Recuodecorpodetexto2"/>
              <w:spacing w:line="240" w:lineRule="auto"/>
              <w:ind w:right="570"/>
              <w:rPr>
                <w:rFonts w:ascii="Arial" w:hAnsi="Arial" w:cs="Arial"/>
                <w:sz w:val="20"/>
              </w:rPr>
              <w:pPrChange w:id="11" w:author="Ryan Lemos" w:date="2019-04-28T11:01:00Z">
                <w:pPr>
                  <w:pStyle w:val="Recuodecorpodetexto2"/>
                  <w:spacing w:line="240" w:lineRule="auto"/>
                  <w:jc w:val="center"/>
                </w:pPr>
              </w:pPrChange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14:paraId="0F04039D" w14:textId="77777777"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2" w:author="Ryan Lemos" w:date="2019-04-01T22:40:00Z">
          <w:tblPr>
            <w:tblW w:w="932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2235"/>
        <w:gridCol w:w="7399"/>
        <w:tblGridChange w:id="13">
          <w:tblGrid>
            <w:gridCol w:w="2235"/>
            <w:gridCol w:w="7087"/>
          </w:tblGrid>
        </w:tblGridChange>
      </w:tblGrid>
      <w:tr w:rsidR="00957814" w:rsidRPr="0044424B" w14:paraId="77480B26" w14:textId="77777777" w:rsidTr="00D7742C">
        <w:tc>
          <w:tcPr>
            <w:tcW w:w="2235" w:type="dxa"/>
            <w:tcPrChange w:id="14" w:author="Ryan Lemos" w:date="2019-04-01T22:40:00Z">
              <w:tcPr>
                <w:tcW w:w="2235" w:type="dxa"/>
              </w:tcPr>
            </w:tcPrChange>
          </w:tcPr>
          <w:p w14:paraId="280B521D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399" w:type="dxa"/>
            <w:tcPrChange w:id="15" w:author="Ryan Lemos" w:date="2019-04-01T22:40:00Z">
              <w:tcPr>
                <w:tcW w:w="7087" w:type="dxa"/>
              </w:tcPr>
            </w:tcPrChange>
          </w:tcPr>
          <w:p w14:paraId="5559F63B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14:paraId="53317128" w14:textId="77777777" w:rsidTr="00D7742C">
        <w:trPr>
          <w:trHeight w:val="1701"/>
          <w:trPrChange w:id="16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17" w:author="Ryan Lemos" w:date="2019-04-01T22:40:00Z">
              <w:tcPr>
                <w:tcW w:w="2235" w:type="dxa"/>
                <w:vAlign w:val="center"/>
              </w:tcPr>
            </w:tcPrChange>
          </w:tcPr>
          <w:p w14:paraId="21E0A937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399" w:type="dxa"/>
            <w:vAlign w:val="center"/>
            <w:tcPrChange w:id="18" w:author="Ryan Lemos" w:date="2019-04-01T22:40:00Z">
              <w:tcPr>
                <w:tcW w:w="7087" w:type="dxa"/>
                <w:vAlign w:val="center"/>
              </w:tcPr>
            </w:tcPrChange>
          </w:tcPr>
          <w:p w14:paraId="42C878EC" w14:textId="3A03D9E5" w:rsidR="000A43FB" w:rsidDel="00785FF5" w:rsidRDefault="00785FF5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del w:id="19" w:author="Ryan Lemos" w:date="2019-04-28T11:02:00Z"/>
                <w:rFonts w:ascii="Arial" w:hAnsi="Arial" w:cs="Arial"/>
              </w:rPr>
            </w:pPr>
            <w:ins w:id="20" w:author="Ryan Lemos" w:date="2019-04-28T11:02:00Z">
              <w:r>
                <w:rPr>
                  <w:rFonts w:ascii="Arial" w:hAnsi="Arial" w:cs="Arial"/>
                </w:rPr>
                <w:t>Desenvolvimento do segundo release do banco de questõe</w:t>
              </w:r>
            </w:ins>
            <w:ins w:id="21" w:author="Ryan Lemos" w:date="2019-04-28T11:03:00Z">
              <w:r>
                <w:rPr>
                  <w:rFonts w:ascii="Arial" w:hAnsi="Arial" w:cs="Arial"/>
                </w:rPr>
                <w:t>s</w:t>
              </w:r>
            </w:ins>
            <w:ins w:id="22" w:author="Ryan Lemos" w:date="2019-04-28T11:02:00Z">
              <w:r>
                <w:rPr>
                  <w:rFonts w:ascii="Arial" w:hAnsi="Arial" w:cs="Arial"/>
                </w:rPr>
                <w:t>.</w:t>
              </w:r>
            </w:ins>
            <w:del w:id="23" w:author="Ryan Lemos" w:date="2019-04-28T11:02:00Z">
              <w:r w:rsidR="001A6108" w:rsidRPr="000A43FB" w:rsidDel="00785FF5">
                <w:rPr>
                  <w:rFonts w:ascii="Arial" w:hAnsi="Arial" w:cs="Arial"/>
                  <w:rPrChange w:id="24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Identificação </w:delText>
              </w:r>
            </w:del>
            <w:ins w:id="25" w:author="Karine Martins" w:date="2019-04-01T21:46:00Z">
              <w:del w:id="26" w:author="Ryan Lemos" w:date="2019-04-01T22:42:00Z">
                <w:r w:rsidR="000A43FB" w:rsidDel="00B47C88">
                  <w:rPr>
                    <w:rFonts w:ascii="Arial" w:hAnsi="Arial" w:cs="Arial"/>
                  </w:rPr>
                  <w:delText xml:space="preserve">* </w:delText>
                </w:r>
              </w:del>
            </w:ins>
            <w:ins w:id="27" w:author="Karine Martins" w:date="2019-04-01T21:44:00Z">
              <w:del w:id="28" w:author="Ryan Lemos" w:date="2019-04-28T11:02:00Z">
                <w:r w:rsidR="000A43FB" w:rsidDel="00785FF5">
                  <w:rPr>
                    <w:rFonts w:ascii="Arial" w:hAnsi="Arial" w:cs="Arial"/>
                  </w:rPr>
                  <w:delText>Adaptação</w:delText>
                </w:r>
                <w:r w:rsidR="000A43FB" w:rsidRPr="000A43FB" w:rsidDel="00785FF5">
                  <w:rPr>
                    <w:rFonts w:ascii="Arial" w:hAnsi="Arial" w:cs="Arial"/>
                    <w:rPrChange w:id="29" w:author="Karine Martins" w:date="2019-04-01T21:42:00Z">
                      <w:rPr>
                        <w:rFonts w:ascii="Arial" w:hAnsi="Arial" w:cs="Arial"/>
                        <w:b/>
                      </w:rPr>
                    </w:rPrChange>
                  </w:rPr>
                  <w:delText xml:space="preserve"> </w:delText>
                </w:r>
              </w:del>
            </w:ins>
            <w:del w:id="30" w:author="Ryan Lemos" w:date="2019-04-28T11:02:00Z">
              <w:r w:rsidR="001A6108" w:rsidRPr="000A43FB" w:rsidDel="00785FF5">
                <w:rPr>
                  <w:rFonts w:ascii="Arial" w:hAnsi="Arial" w:cs="Arial"/>
                  <w:rPrChange w:id="3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do que seria mantido no referencial teórico</w:delText>
              </w:r>
            </w:del>
            <w:ins w:id="32" w:author="Karine Martins" w:date="2019-04-01T21:44:00Z">
              <w:del w:id="33" w:author="Ryan Lemos" w:date="2019-04-28T11:02:00Z">
                <w:r w:rsidR="000A43FB" w:rsidDel="00785FF5">
                  <w:rPr>
                    <w:rFonts w:ascii="Arial" w:hAnsi="Arial" w:cs="Arial"/>
                  </w:rPr>
                  <w:delText xml:space="preserve"> do projeto para a escrita da monografia, com </w:delText>
                </w:r>
              </w:del>
            </w:ins>
            <w:del w:id="34" w:author="Ryan Lemos" w:date="2019-04-28T11:02:00Z">
              <w:r w:rsidR="001A6108" w:rsidRPr="000A43FB" w:rsidDel="00785FF5">
                <w:rPr>
                  <w:rFonts w:ascii="Arial" w:hAnsi="Arial" w:cs="Arial"/>
                  <w:rPrChange w:id="35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. A</w:delText>
              </w:r>
            </w:del>
            <w:ins w:id="36" w:author="Karine Martins" w:date="2019-04-01T21:44:00Z">
              <w:del w:id="37" w:author="Ryan Lemos" w:date="2019-04-28T11:02:00Z">
                <w:r w:rsidR="000A43FB" w:rsidDel="00785FF5">
                  <w:rPr>
                    <w:rFonts w:ascii="Arial" w:hAnsi="Arial" w:cs="Arial"/>
                  </w:rPr>
                  <w:delText>a</w:delText>
                </w:r>
              </w:del>
            </w:ins>
            <w:del w:id="38" w:author="Ryan Lemos" w:date="2019-04-28T11:02:00Z">
              <w:r w:rsidR="001A6108" w:rsidRPr="000A43FB" w:rsidDel="00785FF5">
                <w:rPr>
                  <w:rFonts w:ascii="Arial" w:hAnsi="Arial" w:cs="Arial"/>
                  <w:rPrChange w:id="39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créscimo d</w:delText>
              </w:r>
              <w:r w:rsidR="00563268" w:rsidRPr="000A43FB" w:rsidDel="00785FF5">
                <w:rPr>
                  <w:rFonts w:ascii="Arial" w:hAnsi="Arial" w:cs="Arial"/>
                  <w:rPrChange w:id="40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e</w:delText>
              </w:r>
              <w:r w:rsidR="001A6108" w:rsidRPr="000A43FB" w:rsidDel="00785FF5">
                <w:rPr>
                  <w:rFonts w:ascii="Arial" w:hAnsi="Arial" w:cs="Arial"/>
                  <w:rPrChange w:id="4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definições</w:delText>
              </w:r>
              <w:r w:rsidR="00563268" w:rsidRPr="000A43FB" w:rsidDel="00785FF5">
                <w:rPr>
                  <w:rFonts w:ascii="Arial" w:hAnsi="Arial" w:cs="Arial"/>
                  <w:rPrChange w:id="42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no referencial teórico,</w:delText>
              </w:r>
              <w:r w:rsidR="001A6108" w:rsidRPr="000A43FB" w:rsidDel="00785FF5">
                <w:rPr>
                  <w:rFonts w:ascii="Arial" w:hAnsi="Arial" w:cs="Arial"/>
                  <w:rPrChange w:id="43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</w:delText>
              </w:r>
              <w:r w:rsidR="00563268" w:rsidRPr="000A43FB" w:rsidDel="00785FF5">
                <w:rPr>
                  <w:rFonts w:ascii="Arial" w:hAnsi="Arial" w:cs="Arial"/>
                  <w:rPrChange w:id="44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referentes as </w:delText>
              </w:r>
              <w:r w:rsidR="001A6108" w:rsidRPr="000A43FB" w:rsidDel="00785FF5">
                <w:rPr>
                  <w:rFonts w:ascii="Arial" w:hAnsi="Arial" w:cs="Arial"/>
                  <w:rPrChange w:id="45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novas tecnologias identificadas</w:delText>
              </w:r>
            </w:del>
            <w:ins w:id="46" w:author="Karine Martins" w:date="2019-04-01T21:44:00Z">
              <w:del w:id="47" w:author="Ryan Lemos" w:date="2019-04-28T11:02:00Z">
                <w:r w:rsidR="000A43FB" w:rsidDel="00785FF5">
                  <w:rPr>
                    <w:rFonts w:ascii="Arial" w:hAnsi="Arial" w:cs="Arial"/>
                  </w:rPr>
                  <w:delText xml:space="preserve"> </w:delText>
                </w:r>
              </w:del>
              <w:del w:id="48" w:author="Ryan Lemos" w:date="2019-04-01T22:42:00Z">
                <w:r w:rsidR="000A43FB" w:rsidDel="00B47C88">
                  <w:rPr>
                    <w:rFonts w:ascii="Arial" w:hAnsi="Arial" w:cs="Arial"/>
                  </w:rPr>
                  <w:delText>(</w:delText>
                </w:r>
              </w:del>
            </w:ins>
            <w:del w:id="49" w:author="Ryan Lemos" w:date="2019-04-01T22:42:00Z">
              <w:r w:rsidR="001A6108" w:rsidRPr="000A43FB" w:rsidDel="00B47C88">
                <w:rPr>
                  <w:rFonts w:ascii="Arial" w:hAnsi="Arial" w:cs="Arial"/>
                  <w:rPrChange w:id="50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. </w:delText>
              </w:r>
            </w:del>
            <w:ins w:id="51" w:author="Karine Martins" w:date="2019-04-01T21:45:00Z">
              <w:del w:id="52" w:author="Ryan Lemos" w:date="2019-04-28T11:02:00Z">
                <w:r w:rsidR="000A43FB" w:rsidDel="00785FF5">
                  <w:rPr>
                    <w:rFonts w:ascii="Arial" w:hAnsi="Arial" w:cs="Arial"/>
                  </w:rPr>
                  <w:delText>);</w:delText>
                </w:r>
              </w:del>
            </w:ins>
          </w:p>
          <w:p w14:paraId="40CAE68E" w14:textId="77777777" w:rsidR="00785FF5" w:rsidRDefault="00785FF5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ins w:id="53" w:author="Ryan Lemos" w:date="2019-04-28T11:03:00Z"/>
                <w:rFonts w:ascii="Arial" w:hAnsi="Arial" w:cs="Arial"/>
              </w:rPr>
            </w:pPr>
          </w:p>
          <w:p w14:paraId="44867EE9" w14:textId="4164E6A9" w:rsidR="00785FF5" w:rsidRDefault="00785FF5">
            <w:pPr>
              <w:pStyle w:val="Recuodecorpodetexto2"/>
              <w:numPr>
                <w:ilvl w:val="0"/>
                <w:numId w:val="1"/>
              </w:numPr>
              <w:spacing w:line="240" w:lineRule="auto"/>
              <w:jc w:val="both"/>
              <w:rPr>
                <w:ins w:id="54" w:author="Ryan Lemos" w:date="2019-04-28T11:03:00Z"/>
                <w:rFonts w:ascii="Arial" w:hAnsi="Arial" w:cs="Arial"/>
              </w:rPr>
              <w:pPrChange w:id="55" w:author="Karine Martins" w:date="2019-04-01T21:47:00Z">
                <w:pPr>
                  <w:pStyle w:val="Recuodecorpodetexto2"/>
                  <w:spacing w:line="240" w:lineRule="auto"/>
                  <w:jc w:val="both"/>
                </w:pPr>
              </w:pPrChange>
            </w:pPr>
            <w:ins w:id="56" w:author="Ryan Lemos" w:date="2019-04-28T11:03:00Z">
              <w:r>
                <w:rPr>
                  <w:rFonts w:ascii="Arial" w:hAnsi="Arial" w:cs="Arial"/>
                </w:rPr>
                <w:t>Escrita do segundo release.</w:t>
              </w:r>
            </w:ins>
          </w:p>
          <w:p w14:paraId="1FD3DCB0" w14:textId="176BF57E" w:rsidR="000A43FB" w:rsidDel="00785FF5" w:rsidRDefault="001A6108" w:rsidP="00785FF5">
            <w:pPr>
              <w:pStyle w:val="Recuodecorpodetexto2"/>
              <w:spacing w:line="240" w:lineRule="auto"/>
              <w:ind w:left="0"/>
              <w:jc w:val="both"/>
              <w:rPr>
                <w:ins w:id="57" w:author="Karine Martins" w:date="2019-04-01T21:43:00Z"/>
                <w:del w:id="58" w:author="Ryan Lemos" w:date="2019-04-28T11:02:00Z"/>
                <w:rFonts w:ascii="Arial" w:hAnsi="Arial" w:cs="Arial"/>
              </w:rPr>
              <w:pPrChange w:id="59" w:author="Ryan Lemos" w:date="2019-04-28T11:03:00Z">
                <w:pPr>
                  <w:pStyle w:val="Recuodecorpodetexto2"/>
                  <w:spacing w:line="240" w:lineRule="auto"/>
                  <w:jc w:val="both"/>
                </w:pPr>
              </w:pPrChange>
            </w:pPr>
            <w:del w:id="60" w:author="Ryan Lemos" w:date="2019-04-28T11:02:00Z">
              <w:r w:rsidRPr="000A43FB" w:rsidDel="00785FF5">
                <w:rPr>
                  <w:rFonts w:ascii="Arial" w:hAnsi="Arial" w:cs="Arial"/>
                  <w:rPrChange w:id="6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Desenvolvimento </w:delText>
              </w:r>
            </w:del>
            <w:ins w:id="62" w:author="Karine Martins" w:date="2019-04-01T21:45:00Z">
              <w:del w:id="63" w:author="Ryan Lemos" w:date="2019-04-28T11:02:00Z">
                <w:r w:rsidR="000A43FB" w:rsidDel="00785FF5">
                  <w:rPr>
                    <w:rFonts w:ascii="Arial" w:hAnsi="Arial" w:cs="Arial"/>
                  </w:rPr>
                  <w:delText xml:space="preserve">da aplicação </w:delText>
                </w:r>
              </w:del>
            </w:ins>
            <w:del w:id="64" w:author="Ryan Lemos" w:date="2019-04-28T11:02:00Z">
              <w:r w:rsidRPr="000A43FB" w:rsidDel="00785FF5">
                <w:rPr>
                  <w:rFonts w:ascii="Arial" w:hAnsi="Arial" w:cs="Arial"/>
                  <w:rPrChange w:id="65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e escrita do primeiro release contendo gestões gerais, como </w:delText>
              </w:r>
            </w:del>
            <w:ins w:id="66" w:author="Karine Martins" w:date="2019-04-01T21:45:00Z">
              <w:del w:id="67" w:author="Ryan Lemos" w:date="2019-04-28T11:02:00Z">
                <w:r w:rsidR="000A43FB" w:rsidDel="00785FF5">
                  <w:rPr>
                    <w:rFonts w:ascii="Arial" w:hAnsi="Arial" w:cs="Arial"/>
                  </w:rPr>
                  <w:delText xml:space="preserve">gestão de </w:delText>
                </w:r>
              </w:del>
            </w:ins>
            <w:del w:id="68" w:author="Ryan Lemos" w:date="2019-04-28T11:02:00Z">
              <w:r w:rsidRPr="000A43FB" w:rsidDel="00785FF5">
                <w:rPr>
                  <w:rFonts w:ascii="Arial" w:hAnsi="Arial" w:cs="Arial"/>
                  <w:rPrChange w:id="69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usuários, turmas, dúvidas, </w:delText>
              </w:r>
              <w:r w:rsidRPr="000A43FB" w:rsidDel="00785FF5">
                <w:rPr>
                  <w:rFonts w:ascii="Arial" w:hAnsi="Arial" w:cs="Arial"/>
                  <w:rPrChange w:id="70" w:author="Karine Martins" w:date="2019-04-01T21:48:00Z">
                    <w:rPr>
                      <w:rFonts w:ascii="Arial" w:hAnsi="Arial" w:cs="Arial"/>
                      <w:b/>
                    </w:rPr>
                  </w:rPrChange>
                </w:rPr>
                <w:delText>menus</w:delText>
              </w:r>
              <w:r w:rsidRPr="000A43FB" w:rsidDel="00785FF5">
                <w:rPr>
                  <w:rFonts w:ascii="Arial" w:hAnsi="Arial" w:cs="Arial"/>
                  <w:rPrChange w:id="7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, autorização, eventos e </w:delText>
              </w:r>
              <w:r w:rsidRPr="000A43FB" w:rsidDel="00785FF5">
                <w:rPr>
                  <w:rFonts w:ascii="Arial" w:hAnsi="Arial" w:cs="Arial"/>
                  <w:rPrChange w:id="72" w:author="Karine Martins" w:date="2019-04-01T21:48:00Z">
                    <w:rPr>
                      <w:rFonts w:ascii="Arial" w:hAnsi="Arial" w:cs="Arial"/>
                      <w:b/>
                    </w:rPr>
                  </w:rPrChange>
                </w:rPr>
                <w:delText>login</w:delText>
              </w:r>
            </w:del>
            <w:ins w:id="73" w:author="Karine Martins" w:date="2019-04-01T21:46:00Z">
              <w:del w:id="74" w:author="Ryan Lemos" w:date="2019-04-28T11:02:00Z">
                <w:r w:rsidR="000A43FB" w:rsidDel="00785FF5">
                  <w:rPr>
                    <w:rFonts w:ascii="Arial" w:hAnsi="Arial" w:cs="Arial"/>
                  </w:rPr>
                  <w:delText xml:space="preserve"> e,</w:delText>
                </w:r>
              </w:del>
            </w:ins>
            <w:del w:id="75" w:author="Ryan Lemos" w:date="2019-04-28T11:02:00Z">
              <w:r w:rsidRPr="000A43FB" w:rsidDel="00785FF5">
                <w:rPr>
                  <w:rFonts w:ascii="Arial" w:hAnsi="Arial" w:cs="Arial"/>
                  <w:rPrChange w:id="76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. </w:delText>
              </w:r>
            </w:del>
          </w:p>
          <w:p w14:paraId="1DC61572" w14:textId="1DCDE552" w:rsidR="00957814" w:rsidRPr="000A43FB" w:rsidRDefault="001A6108" w:rsidP="00785FF5">
            <w:pPr>
              <w:pStyle w:val="Recuodecorpodetexto2"/>
              <w:spacing w:line="240" w:lineRule="auto"/>
              <w:ind w:left="0"/>
              <w:jc w:val="both"/>
              <w:rPr>
                <w:rFonts w:ascii="Arial" w:hAnsi="Arial" w:cs="Arial"/>
                <w:rPrChange w:id="77" w:author="Karine Martins" w:date="2019-04-01T21:42:00Z">
                  <w:rPr>
                    <w:rFonts w:ascii="Arial" w:hAnsi="Arial" w:cs="Arial"/>
                    <w:b/>
                  </w:rPr>
                </w:rPrChange>
              </w:rPr>
              <w:pPrChange w:id="78" w:author="Ryan Lemos" w:date="2019-04-28T11:03:00Z">
                <w:pPr>
                  <w:pStyle w:val="Recuodecorpodetexto2"/>
                  <w:spacing w:line="240" w:lineRule="auto"/>
                  <w:jc w:val="both"/>
                </w:pPr>
              </w:pPrChange>
            </w:pPr>
            <w:del w:id="79" w:author="Karine Martins" w:date="2019-04-01T21:45:00Z">
              <w:r w:rsidRPr="000A43FB" w:rsidDel="000A43FB">
                <w:rPr>
                  <w:rFonts w:ascii="Arial" w:hAnsi="Arial" w:cs="Arial"/>
                  <w:rPrChange w:id="80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Inicio</w:delText>
              </w:r>
            </w:del>
            <w:ins w:id="81" w:author="Karine Martins" w:date="2019-04-01T21:46:00Z">
              <w:del w:id="82" w:author="Ryan Lemos" w:date="2019-04-01T22:42:00Z">
                <w:r w:rsidR="000A43FB" w:rsidDel="00B47C88">
                  <w:rPr>
                    <w:rFonts w:ascii="Arial" w:hAnsi="Arial" w:cs="Arial"/>
                  </w:rPr>
                  <w:delText xml:space="preserve">* </w:delText>
                </w:r>
              </w:del>
            </w:ins>
            <w:ins w:id="83" w:author="Karine Martins" w:date="2019-04-01T21:45:00Z">
              <w:del w:id="84" w:author="Ryan Lemos" w:date="2019-04-28T11:02:00Z">
                <w:r w:rsidR="000A43FB" w:rsidRPr="000A43FB" w:rsidDel="00785FF5">
                  <w:rPr>
                    <w:rFonts w:ascii="Arial" w:hAnsi="Arial" w:cs="Arial"/>
                  </w:rPr>
                  <w:delText>Início</w:delText>
                </w:r>
              </w:del>
            </w:ins>
            <w:del w:id="85" w:author="Ryan Lemos" w:date="2019-04-28T11:02:00Z">
              <w:r w:rsidRPr="000A43FB" w:rsidDel="00785FF5">
                <w:rPr>
                  <w:rFonts w:ascii="Arial" w:hAnsi="Arial" w:cs="Arial"/>
                  <w:rPrChange w:id="86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do desenvolvimento do segundo release</w:delText>
              </w:r>
            </w:del>
            <w:ins w:id="87" w:author="Karine Martins" w:date="2019-04-01T21:46:00Z">
              <w:del w:id="88" w:author="Ryan Lemos" w:date="2019-04-28T11:02:00Z">
                <w:r w:rsidR="000A43FB" w:rsidDel="00785FF5">
                  <w:rPr>
                    <w:rFonts w:ascii="Arial" w:hAnsi="Arial" w:cs="Arial"/>
                  </w:rPr>
                  <w:delText xml:space="preserve"> contemplando </w:delText>
                </w:r>
              </w:del>
              <w:del w:id="89" w:author="Ryan Lemos" w:date="2019-04-01T22:42:00Z">
                <w:r w:rsidR="000A43FB" w:rsidDel="00B47C88">
                  <w:rPr>
                    <w:rFonts w:ascii="Arial" w:hAnsi="Arial" w:cs="Arial"/>
                  </w:rPr>
                  <w:delText>xxxxxx</w:delText>
                </w:r>
              </w:del>
            </w:ins>
            <w:del w:id="90" w:author="Ryan Lemos" w:date="2019-04-28T11:02:00Z">
              <w:r w:rsidRPr="000A43FB" w:rsidDel="00785FF5">
                <w:rPr>
                  <w:rFonts w:ascii="Arial" w:hAnsi="Arial" w:cs="Arial"/>
                  <w:rPrChange w:id="91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>, tendo finalizado as funções de gestão de assuntos</w:delText>
              </w:r>
              <w:r w:rsidR="00B62661" w:rsidRPr="000A43FB" w:rsidDel="00785FF5">
                <w:rPr>
                  <w:rFonts w:ascii="Arial" w:hAnsi="Arial" w:cs="Arial"/>
                  <w:rPrChange w:id="92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e</w:delText>
              </w:r>
              <w:r w:rsidRPr="000A43FB" w:rsidDel="00785FF5">
                <w:rPr>
                  <w:rFonts w:ascii="Arial" w:hAnsi="Arial" w:cs="Arial"/>
                  <w:rPrChange w:id="93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questões</w:delText>
              </w:r>
            </w:del>
            <w:ins w:id="94" w:author="Karine Martins" w:date="2019-04-01T21:48:00Z">
              <w:del w:id="95" w:author="Ryan Lemos" w:date="2019-04-28T11:02:00Z">
                <w:r w:rsidR="000A43FB" w:rsidDel="00785FF5">
                  <w:rPr>
                    <w:rFonts w:ascii="Arial" w:hAnsi="Arial" w:cs="Arial"/>
                  </w:rPr>
                  <w:delText>.</w:delText>
                </w:r>
              </w:del>
            </w:ins>
            <w:del w:id="96" w:author="Karine Martins" w:date="2019-04-01T21:48:00Z">
              <w:r w:rsidRPr="000A43FB" w:rsidDel="000A43FB">
                <w:rPr>
                  <w:rFonts w:ascii="Arial" w:hAnsi="Arial" w:cs="Arial"/>
                  <w:rPrChange w:id="97" w:author="Karine Martins" w:date="2019-04-01T21:42:00Z">
                    <w:rPr>
                      <w:rFonts w:ascii="Arial" w:hAnsi="Arial" w:cs="Arial"/>
                      <w:b/>
                    </w:rPr>
                  </w:rPrChange>
                </w:rPr>
                <w:delText xml:space="preserve"> . </w:delText>
              </w:r>
            </w:del>
          </w:p>
        </w:tc>
      </w:tr>
      <w:tr w:rsidR="00957814" w:rsidRPr="0044424B" w14:paraId="47B4D0B9" w14:textId="77777777" w:rsidTr="00D7742C">
        <w:trPr>
          <w:trHeight w:val="1701"/>
          <w:trPrChange w:id="98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99" w:author="Ryan Lemos" w:date="2019-04-01T22:40:00Z">
              <w:tcPr>
                <w:tcW w:w="2235" w:type="dxa"/>
                <w:vAlign w:val="center"/>
              </w:tcPr>
            </w:tcPrChange>
          </w:tcPr>
          <w:p w14:paraId="2ACEF4F5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399" w:type="dxa"/>
            <w:vAlign w:val="center"/>
            <w:tcPrChange w:id="100" w:author="Ryan Lemos" w:date="2019-04-01T22:40:00Z">
              <w:tcPr>
                <w:tcW w:w="7087" w:type="dxa"/>
                <w:vAlign w:val="center"/>
              </w:tcPr>
            </w:tcPrChange>
          </w:tcPr>
          <w:p w14:paraId="60982448" w14:textId="77777777"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48006E91" w14:textId="77777777" w:rsidTr="00D7742C">
        <w:trPr>
          <w:trHeight w:val="1701"/>
          <w:trPrChange w:id="101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102" w:author="Ryan Lemos" w:date="2019-04-01T22:40:00Z">
              <w:tcPr>
                <w:tcW w:w="2235" w:type="dxa"/>
                <w:vAlign w:val="center"/>
              </w:tcPr>
            </w:tcPrChange>
          </w:tcPr>
          <w:p w14:paraId="7EB818A1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399" w:type="dxa"/>
            <w:vAlign w:val="center"/>
            <w:tcPrChange w:id="103" w:author="Ryan Lemos" w:date="2019-04-01T22:40:00Z">
              <w:tcPr>
                <w:tcW w:w="7087" w:type="dxa"/>
                <w:vAlign w:val="center"/>
              </w:tcPr>
            </w:tcPrChange>
          </w:tcPr>
          <w:p w14:paraId="7795C701" w14:textId="77777777"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14:paraId="1D194DA1" w14:textId="77777777" w:rsidTr="00D7742C">
        <w:trPr>
          <w:trHeight w:val="1701"/>
          <w:trPrChange w:id="104" w:author="Ryan Lemos" w:date="2019-04-01T22:40:00Z">
            <w:trPr>
              <w:trHeight w:val="1701"/>
            </w:trPr>
          </w:trPrChange>
        </w:trPr>
        <w:tc>
          <w:tcPr>
            <w:tcW w:w="2235" w:type="dxa"/>
            <w:vAlign w:val="center"/>
            <w:tcPrChange w:id="105" w:author="Ryan Lemos" w:date="2019-04-01T22:40:00Z">
              <w:tcPr>
                <w:tcW w:w="2235" w:type="dxa"/>
                <w:vAlign w:val="center"/>
              </w:tcPr>
            </w:tcPrChange>
          </w:tcPr>
          <w:p w14:paraId="539E9E98" w14:textId="77777777"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399" w:type="dxa"/>
            <w:vAlign w:val="center"/>
            <w:tcPrChange w:id="106" w:author="Ryan Lemos" w:date="2019-04-01T22:40:00Z">
              <w:tcPr>
                <w:tcW w:w="7087" w:type="dxa"/>
                <w:vAlign w:val="center"/>
              </w:tcPr>
            </w:tcPrChange>
          </w:tcPr>
          <w:sdt>
            <w:sdtPr>
              <w:id w:val="-573587230"/>
              <w:bibliography/>
            </w:sdtPr>
            <w:sdtEndPr/>
            <w:sdtContent>
              <w:bookmarkStart w:id="107" w:name="_GoBack" w:displacedByCustomXml="prev"/>
              <w:bookmarkEnd w:id="107" w:displacedByCustomXml="prev"/>
              <w:p w14:paraId="3A4F7E9C" w14:textId="77777777" w:rsidR="00785FF5" w:rsidRPr="00940723" w:rsidDel="00785FF5" w:rsidRDefault="00785FF5" w:rsidP="00785FF5">
                <w:pPr>
                  <w:pStyle w:val="Bibliografia"/>
                  <w:spacing w:line="240" w:lineRule="auto"/>
                  <w:ind w:firstLine="56"/>
                  <w:jc w:val="left"/>
                  <w:rPr>
                    <w:ins w:id="108" w:author="Ryan Lemos" w:date="2019-04-28T11:04:00Z"/>
                  </w:rPr>
                  <w:pPrChange w:id="109" w:author="Ryan Lemos" w:date="2019-04-28T11:04:00Z">
                    <w:pPr>
                      <w:pStyle w:val="Bibliografia"/>
                      <w:spacing w:line="240" w:lineRule="auto"/>
                      <w:ind w:firstLine="56"/>
                      <w:jc w:val="left"/>
                    </w:pPr>
                  </w:pPrChange>
                </w:pPr>
              </w:p>
              <w:p w14:paraId="073718F8" w14:textId="700B4621" w:rsidR="00940723" w:rsidDel="00785FF5" w:rsidRDefault="00940723" w:rsidP="00785FF5">
                <w:pPr>
                  <w:pStyle w:val="Bibliografia"/>
                  <w:spacing w:line="240" w:lineRule="auto"/>
                  <w:ind w:firstLine="56"/>
                  <w:jc w:val="left"/>
                  <w:rPr>
                    <w:del w:id="110" w:author="Ryan Lemos" w:date="2019-04-28T11:04:00Z"/>
                  </w:rPr>
                  <w:pPrChange w:id="111" w:author="Ryan Lemos" w:date="2019-04-28T11:04:00Z">
                    <w:pPr>
                      <w:pStyle w:val="Bibliografia"/>
                    </w:pPr>
                  </w:pPrChange>
                </w:pPr>
                <w:del w:id="112" w:author="Ryan Lemos" w:date="2019-04-28T11:04:00Z">
                  <w:r w:rsidRPr="00940723" w:rsidDel="00785FF5">
                    <w:delText xml:space="preserve">ABREU, L. </w:delText>
                  </w:r>
                  <w:r w:rsidRPr="00B47C88" w:rsidDel="00785FF5">
                    <w:rPr>
                      <w:b/>
                      <w:rPrChange w:id="113" w:author="Ryan Lemos" w:date="2019-04-01T22:41:00Z">
                        <w:rPr/>
                      </w:rPrChange>
                    </w:rPr>
                    <w:delText>TypeScript</w:delText>
                  </w:r>
                  <w:r w:rsidRPr="00940723" w:rsidDel="00785FF5">
                    <w:delText xml:space="preserve">: </w:delText>
                  </w:r>
                  <w:r w:rsidRPr="00B47C88" w:rsidDel="00785FF5">
                    <w:delText>O JavasCript Moderno para Criação de Aplicações</w:delText>
                  </w:r>
                  <w:r w:rsidRPr="00940723" w:rsidDel="00785FF5">
                    <w:delText>. Lisboa: FCA – Editora de Informática. 2017.</w:delText>
                  </w:r>
                </w:del>
              </w:p>
              <w:p w14:paraId="67C59D36" w14:textId="51322C9F" w:rsidR="00940723" w:rsidDel="00785FF5" w:rsidRDefault="00940723" w:rsidP="00785FF5">
                <w:pPr>
                  <w:pStyle w:val="Bibliografia"/>
                  <w:spacing w:line="240" w:lineRule="auto"/>
                  <w:ind w:firstLine="56"/>
                  <w:jc w:val="left"/>
                  <w:rPr>
                    <w:del w:id="114" w:author="Ryan Lemos" w:date="2019-04-28T11:04:00Z"/>
                  </w:rPr>
                  <w:pPrChange w:id="115" w:author="Ryan Lemos" w:date="2019-04-28T11:04:00Z">
                    <w:pPr>
                      <w:pStyle w:val="Bibliografia"/>
                    </w:pPr>
                  </w:pPrChange>
                </w:pPr>
                <w:del w:id="116" w:author="Ryan Lemos" w:date="2019-04-28T11:04:00Z">
                  <w:r w:rsidDel="00785FF5">
                    <w:delText xml:space="preserve">GOOGLE. </w:delText>
                  </w:r>
                  <w:r w:rsidRPr="000A43FB" w:rsidDel="00785FF5">
                    <w:rPr>
                      <w:b/>
                      <w:rPrChange w:id="117" w:author="Karine Martins" w:date="2019-04-01T21:48:00Z">
                        <w:rPr/>
                      </w:rPrChange>
                    </w:rPr>
                    <w:delText>Angular</w:delText>
                  </w:r>
                  <w:r w:rsidDel="00785FF5">
                    <w:delText>, 2019. Disponível em: &lt;https://angular.io/&gt;. Acesso em: 08 fev. 2019.</w:delText>
                  </w:r>
                </w:del>
              </w:p>
              <w:p w14:paraId="232D0686" w14:textId="145931FA" w:rsidR="00B648D1" w:rsidDel="00785FF5" w:rsidRDefault="00940723" w:rsidP="00785FF5">
                <w:pPr>
                  <w:pStyle w:val="Bibliografia"/>
                  <w:spacing w:line="240" w:lineRule="auto"/>
                  <w:ind w:firstLine="56"/>
                  <w:jc w:val="left"/>
                  <w:rPr>
                    <w:del w:id="118" w:author="Ryan Lemos" w:date="2019-04-28T11:04:00Z"/>
                  </w:rPr>
                  <w:pPrChange w:id="119" w:author="Ryan Lemos" w:date="2019-04-28T11:04:00Z">
                    <w:pPr>
                      <w:pStyle w:val="Bibliografia"/>
                    </w:pPr>
                  </w:pPrChange>
                </w:pPr>
                <w:del w:id="120" w:author="Ryan Lemos" w:date="2019-04-28T11:04:00Z">
                  <w:r w:rsidDel="00785FF5">
                    <w:delText xml:space="preserve">GUEDES, T. </w:delText>
                  </w:r>
                  <w:r w:rsidRPr="000A43FB" w:rsidDel="00785FF5">
                    <w:rPr>
                      <w:b/>
                      <w:rPrChange w:id="121" w:author="Karine Martins" w:date="2019-04-01T21:49:00Z">
                        <w:rPr/>
                      </w:rPrChange>
                    </w:rPr>
                    <w:delText>Crie aplicações com Angular</w:delText>
                  </w:r>
                  <w:r w:rsidDel="00785FF5">
                    <w:delText>: o novo Framework do Google. São Paulo: Casa do Código, 2017.</w:delText>
                  </w:r>
                </w:del>
              </w:p>
              <w:p w14:paraId="115FF75C" w14:textId="1850E82F" w:rsidR="00B648D1" w:rsidDel="00785FF5" w:rsidRDefault="00B648D1" w:rsidP="00785FF5">
                <w:pPr>
                  <w:pStyle w:val="Bibliografia"/>
                  <w:spacing w:line="240" w:lineRule="auto"/>
                  <w:ind w:firstLine="56"/>
                  <w:jc w:val="left"/>
                  <w:rPr>
                    <w:del w:id="122" w:author="Ryan Lemos" w:date="2019-04-28T11:04:00Z"/>
                  </w:rPr>
                  <w:pPrChange w:id="123" w:author="Ryan Lemos" w:date="2019-04-28T11:04:00Z">
                    <w:pPr>
                      <w:pStyle w:val="Bibliografia"/>
                    </w:pPr>
                  </w:pPrChange>
                </w:pPr>
                <w:del w:id="124" w:author="Ryan Lemos" w:date="2019-04-28T11:04:00Z">
                  <w:r w:rsidRPr="00B648D1" w:rsidDel="00785FF5">
                    <w:delText xml:space="preserve">MASSÉ, M. REST API: </w:delText>
                  </w:r>
                  <w:r w:rsidRPr="000A43FB" w:rsidDel="00785FF5">
                    <w:rPr>
                      <w:b/>
                      <w:rPrChange w:id="125" w:author="Karine Martins" w:date="2019-04-01T21:49:00Z">
                        <w:rPr/>
                      </w:rPrChange>
                    </w:rPr>
                    <w:delText>Design RuleBook</w:delText>
                  </w:r>
                  <w:r w:rsidRPr="00B648D1" w:rsidDel="00785FF5">
                    <w:delText>. Sebastopol: O'Reilly, 2012.</w:delText>
                  </w:r>
                </w:del>
                <w:ins w:id="126" w:author="Karine Martins" w:date="2019-04-01T21:49:00Z">
                  <w:del w:id="127" w:author="Ryan Lemos" w:date="2019-04-01T22:41:00Z">
                    <w:r w:rsidR="000A43FB" w:rsidDel="00D7742C">
                      <w:delText xml:space="preserve"> Disponível em: &lt;&gt;. Acesso em:</w:delText>
                    </w:r>
                  </w:del>
                  <w:del w:id="128" w:author="Ryan Lemos" w:date="2019-04-28T11:04:00Z">
                    <w:r w:rsidR="000A43FB" w:rsidDel="00785FF5">
                      <w:delText xml:space="preserve"> </w:delText>
                    </w:r>
                  </w:del>
                </w:ins>
              </w:p>
              <w:p w14:paraId="29A12C23" w14:textId="6DAB44B6" w:rsidR="005A4EFE" w:rsidDel="00785FF5" w:rsidRDefault="00B648D1" w:rsidP="00785FF5">
                <w:pPr>
                  <w:pStyle w:val="Bibliografia"/>
                  <w:spacing w:line="240" w:lineRule="auto"/>
                  <w:ind w:firstLine="56"/>
                  <w:jc w:val="left"/>
                  <w:rPr>
                    <w:del w:id="129" w:author="Ryan Lemos" w:date="2019-04-28T11:04:00Z"/>
                    <w:noProof/>
                  </w:rPr>
                  <w:pPrChange w:id="130" w:author="Ryan Lemos" w:date="2019-04-28T11:04:00Z">
                    <w:pPr>
                      <w:pStyle w:val="Bibliografia"/>
                    </w:pPr>
                  </w:pPrChange>
                </w:pPr>
                <w:del w:id="131" w:author="Ryan Lemos" w:date="2019-04-28T11:04:00Z">
                  <w:r w:rsidRPr="00B648D1" w:rsidDel="00785FF5">
                    <w:delText xml:space="preserve">SANTOS, L. dos. </w:delText>
                  </w:r>
                  <w:r w:rsidRPr="000A43FB" w:rsidDel="00785FF5">
                    <w:rPr>
                      <w:b/>
                      <w:rPrChange w:id="132" w:author="Karine Martins" w:date="2019-04-01T21:49:00Z">
                        <w:rPr/>
                      </w:rPrChange>
                    </w:rPr>
                    <w:delText>Como escrever boas histórias de usuário</w:delText>
                  </w:r>
                  <w:r w:rsidRPr="00B648D1" w:rsidDel="00785FF5">
                    <w:delText xml:space="preserve"> (User Stories). 2017. Disponível em: &lt;https://medium.com/vertice/como-escrever-boas-users-stories-hist%C3%B3rias-de-usu%C3%A1rios-b29c75043fac&gt;. Acesso em: 17 fev. 2019.</w:delText>
                  </w:r>
                  <w:r w:rsidR="0029758B" w:rsidDel="00785FF5">
                    <w:fldChar w:fldCharType="begin"/>
                  </w:r>
                  <w:r w:rsidR="0029758B" w:rsidDel="00785FF5">
                    <w:delInstrText>BIBLIOGRAPHY</w:delInstrText>
                  </w:r>
                  <w:r w:rsidR="0029758B" w:rsidDel="00785FF5">
                    <w:fldChar w:fldCharType="separate"/>
                  </w:r>
                </w:del>
              </w:p>
              <w:p w14:paraId="2726F888" w14:textId="5E77F06D" w:rsidR="00957814" w:rsidRPr="0029758B" w:rsidRDefault="0029758B" w:rsidP="00785FF5">
                <w:pPr>
                  <w:pStyle w:val="Bibliografia"/>
                  <w:spacing w:line="240" w:lineRule="auto"/>
                  <w:ind w:firstLine="56"/>
                  <w:jc w:val="left"/>
                  <w:pPrChange w:id="133" w:author="Ryan Lemos" w:date="2019-04-28T11:04:00Z">
                    <w:pPr>
                      <w:pStyle w:val="Bibliografia"/>
                      <w:ind w:firstLine="0"/>
                    </w:pPr>
                  </w:pPrChange>
                </w:pPr>
                <w:del w:id="134" w:author="Ryan Lemos" w:date="2019-04-28T11:04:00Z">
                  <w:r w:rsidDel="00785FF5">
                    <w:rPr>
                      <w:b/>
                      <w:bCs/>
                    </w:rPr>
                    <w:fldChar w:fldCharType="end"/>
                  </w:r>
                </w:del>
              </w:p>
            </w:sdtContent>
          </w:sdt>
        </w:tc>
      </w:tr>
    </w:tbl>
    <w:p w14:paraId="6EC3D341" w14:textId="77777777"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49E0" w14:textId="77777777" w:rsidR="00B9793F" w:rsidRDefault="00B9793F" w:rsidP="00B84544">
      <w:r>
        <w:separator/>
      </w:r>
    </w:p>
  </w:endnote>
  <w:endnote w:type="continuationSeparator" w:id="0">
    <w:p w14:paraId="46F0E03E" w14:textId="77777777" w:rsidR="00B9793F" w:rsidRDefault="00B9793F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F3114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711AC2E0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2AB2F9D2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4617D" w14:textId="77777777" w:rsidR="00B9793F" w:rsidRDefault="00B9793F" w:rsidP="00B84544">
      <w:r>
        <w:separator/>
      </w:r>
    </w:p>
  </w:footnote>
  <w:footnote w:type="continuationSeparator" w:id="0">
    <w:p w14:paraId="4D92BB33" w14:textId="77777777" w:rsidR="00B9793F" w:rsidRDefault="00B9793F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54D54C24" w14:textId="77777777" w:rsidTr="00C73984">
      <w:tc>
        <w:tcPr>
          <w:tcW w:w="1481" w:type="dxa"/>
        </w:tcPr>
        <w:p w14:paraId="2523B9FA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569AA937" wp14:editId="065A8C8F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66A272A0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011456EB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0457335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20594C67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1CD4C872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2A1A7A5F" w14:textId="77777777" w:rsidR="00B84544" w:rsidRDefault="00B9793F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5ACEFA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17954673" r:id="rId3"/>
            </w:object>
          </w:r>
        </w:p>
      </w:tc>
    </w:tr>
  </w:tbl>
  <w:p w14:paraId="15D6D710" w14:textId="77777777" w:rsidR="00B84544" w:rsidRDefault="00B845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14B0C"/>
    <w:multiLevelType w:val="hybridMultilevel"/>
    <w:tmpl w:val="0B82D768"/>
    <w:lvl w:ilvl="0" w:tplc="CA3271E6"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 Lemos">
    <w15:presenceInfo w15:providerId="Windows Live" w15:userId="3da0078956b5c6a1"/>
  </w15:person>
  <w15:person w15:author="Karine Martins">
    <w15:presenceInfo w15:providerId="Windows Live" w15:userId="829972754c698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A43FB"/>
    <w:rsid w:val="000E3A8E"/>
    <w:rsid w:val="00186BC7"/>
    <w:rsid w:val="001A6108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63268"/>
    <w:rsid w:val="005A4EFE"/>
    <w:rsid w:val="005A64BD"/>
    <w:rsid w:val="00681D21"/>
    <w:rsid w:val="006824D4"/>
    <w:rsid w:val="0072631E"/>
    <w:rsid w:val="00775B3E"/>
    <w:rsid w:val="00785FF5"/>
    <w:rsid w:val="00820852"/>
    <w:rsid w:val="00863E75"/>
    <w:rsid w:val="00940723"/>
    <w:rsid w:val="00957814"/>
    <w:rsid w:val="0099079E"/>
    <w:rsid w:val="009C0109"/>
    <w:rsid w:val="009E0DC9"/>
    <w:rsid w:val="00A30A3F"/>
    <w:rsid w:val="00A3228E"/>
    <w:rsid w:val="00A67D0A"/>
    <w:rsid w:val="00A86837"/>
    <w:rsid w:val="00AE1C9E"/>
    <w:rsid w:val="00B43FFF"/>
    <w:rsid w:val="00B47C88"/>
    <w:rsid w:val="00B538BF"/>
    <w:rsid w:val="00B62661"/>
    <w:rsid w:val="00B648D1"/>
    <w:rsid w:val="00B84544"/>
    <w:rsid w:val="00B86ACF"/>
    <w:rsid w:val="00B9793F"/>
    <w:rsid w:val="00C05018"/>
    <w:rsid w:val="00C6032D"/>
    <w:rsid w:val="00C72FBC"/>
    <w:rsid w:val="00C73554"/>
    <w:rsid w:val="00C95236"/>
    <w:rsid w:val="00CF5280"/>
    <w:rsid w:val="00CF6922"/>
    <w:rsid w:val="00D26FA0"/>
    <w:rsid w:val="00D52CAD"/>
    <w:rsid w:val="00D7742C"/>
    <w:rsid w:val="00DC3393"/>
    <w:rsid w:val="00E17BD8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E3AA87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43F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3FB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A43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4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43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4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43F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D681F7A1-5BD3-47FF-A85A-2E809985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2</cp:revision>
  <dcterms:created xsi:type="dcterms:W3CDTF">2019-04-28T14:05:00Z</dcterms:created>
  <dcterms:modified xsi:type="dcterms:W3CDTF">2019-04-28T14:05:00Z</dcterms:modified>
</cp:coreProperties>
</file>